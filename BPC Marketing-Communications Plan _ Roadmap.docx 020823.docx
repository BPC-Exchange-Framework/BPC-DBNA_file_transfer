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9"/>
        <w:gridCol w:w="799"/>
        <w:gridCol w:w="5872"/>
        <w:tblGridChange w:id="0">
          <w:tblGrid>
            <w:gridCol w:w="2689"/>
            <w:gridCol w:w="799"/>
            <w:gridCol w:w="5872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Executive Summary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This marketing and communications plan /roadmap will outline </w:t>
            </w:r>
            <w:r w:rsidDel="00000000" w:rsidR="00000000" w:rsidRPr="00000000">
              <w:rPr>
                <w:color w:val="040504"/>
                <w:rtl w:val="0"/>
              </w:rPr>
              <w:t xml:space="preserve">the goals and tactics</w:t>
            </w:r>
            <w:r w:rsidDel="00000000" w:rsidR="00000000" w:rsidRPr="00000000">
              <w:rPr>
                <w:b w:val="1"/>
                <w:color w:val="040504"/>
                <w:rtl w:val="0"/>
              </w:rPr>
              <w:t xml:space="preserve"> </w:t>
            </w:r>
            <w:r w:rsidDel="00000000" w:rsidR="00000000" w:rsidRPr="00000000">
              <w:rPr>
                <w:color w:val="040504"/>
                <w:rtl w:val="0"/>
              </w:rPr>
              <w:t xml:space="preserve">of various marketing activities to achieve the desired awareness and adoption objectives listed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Industry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9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Explain the current market condition and the primary issues/challenges faced in relation to electronic invoicing and payment.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ind w:left="90" w:firstLine="0"/>
              <w:rPr>
                <w:b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rtl w:val="0"/>
              </w:rPr>
              <w:t xml:space="preserve"> Audience: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Tertiary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Identify the target audience(s) in relation to the marketing-communications plan. When executing the plan, who will the tactics impact the most?</w:t>
            </w:r>
          </w:p>
          <w:p w:rsidR="00000000" w:rsidDel="00000000" w:rsidP="00000000" w:rsidRDefault="00000000" w:rsidRPr="00000000" w14:paraId="00000015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Corp</w:t>
            </w:r>
            <w:sdt>
              <w:sdtPr>
                <w:tag w:val="goog_rdk_1"/>
              </w:sdtPr>
              <w:sdtContent>
                <w:ins w:author="Perez, Johanna K" w:id="0" w:date="2023-02-06T11:53:00Z">
                  <w:r w:rsidDel="00000000" w:rsidR="00000000" w:rsidRPr="00000000">
                    <w:rPr>
                      <w:rtl w:val="0"/>
                    </w:rPr>
                    <w:t xml:space="preserve">orate</w:t>
                  </w:r>
                </w:ins>
              </w:sdtContent>
            </w:sdt>
            <w:sdt>
              <w:sdtPr>
                <w:tag w:val="goog_rdk_2"/>
              </w:sdtPr>
              <w:sdtContent>
                <w:del w:author="Perez, Johanna K" w:id="0" w:date="2023-02-06T11:53:00Z">
                  <w:r w:rsidDel="00000000" w:rsidR="00000000" w:rsidRPr="00000000">
                    <w:rPr>
                      <w:rtl w:val="0"/>
                    </w:rPr>
                    <w:delText xml:space="preserve">s</w:delText>
                  </w:r>
                </w:del>
              </w:sdtContent>
            </w:sdt>
            <w:sdt>
              <w:sdtPr>
                <w:tag w:val="goog_rdk_3"/>
              </w:sdtPr>
              <w:sdtContent>
                <w:ins w:author="Perez, Johanna K" w:id="1" w:date="2023-02-06T11:53:00Z">
                  <w:r w:rsidDel="00000000" w:rsidR="00000000" w:rsidRPr="00000000">
                    <w:rPr>
                      <w:rtl w:val="0"/>
                    </w:rPr>
                    <w:t xml:space="preserve"> (</w:t>
                  </w:r>
                </w:ins>
              </w:sdtContent>
            </w:sdt>
            <w:sdt>
              <w:sdtPr>
                <w:tag w:val="goog_rdk_4"/>
              </w:sdtPr>
              <w:sdtContent>
                <w:del w:author="Perez, Johanna K" w:id="1" w:date="2023-02-06T11:53:00Z">
                  <w:r w:rsidDel="00000000" w:rsidR="00000000" w:rsidRPr="00000000">
                    <w:rPr>
                      <w:rtl w:val="0"/>
                    </w:rPr>
                    <w:delText xml:space="preserve">/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  <w:t xml:space="preserve">Buyers</w:t>
            </w:r>
            <w:sdt>
              <w:sdtPr>
                <w:tag w:val="goog_rdk_5"/>
              </w:sdtPr>
              <w:sdtContent>
                <w:ins w:author="Perez, Johanna K" w:id="2" w:date="2023-02-06T11:53:00Z">
                  <w:r w:rsidDel="00000000" w:rsidR="00000000" w:rsidRPr="00000000">
                    <w:rPr>
                      <w:rtl w:val="0"/>
                    </w:rPr>
                    <w:t xml:space="preserve"> &amp; Suppliers) </w:t>
                  </w:r>
                </w:ins>
              </w:sdtContent>
            </w:sdt>
            <w:r w:rsidDel="00000000" w:rsidR="00000000" w:rsidRPr="00000000">
              <w:rPr>
                <w:rtl w:val="0"/>
              </w:rPr>
              <w:t xml:space="preserve">/AP </w:t>
            </w:r>
            <w:sdt>
              <w:sdtPr>
                <w:tag w:val="goog_rdk_6"/>
              </w:sdtPr>
              <w:sdtContent>
                <w:ins w:author="Perez, Johanna K" w:id="3" w:date="2023-02-06T11:53:00Z">
                  <w:r w:rsidDel="00000000" w:rsidR="00000000" w:rsidRPr="00000000">
                    <w:rPr>
                      <w:rtl w:val="0"/>
                    </w:rPr>
                    <w:t xml:space="preserve">&amp; </w:t>
                  </w:r>
                </w:ins>
              </w:sdtContent>
            </w:sdt>
            <w:sdt>
              <w:sdtPr>
                <w:tag w:val="goog_rdk_7"/>
              </w:sdtPr>
              <w:sdtContent>
                <w:del w:author="Perez, Johanna K" w:id="3" w:date="2023-02-06T11:53:00Z">
                  <w:r w:rsidDel="00000000" w:rsidR="00000000" w:rsidRPr="00000000">
                    <w:rPr>
                      <w:rtl w:val="0"/>
                    </w:rPr>
                    <w:delText xml:space="preserve">departments/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  <w:t xml:space="preserve">AR departments (3 corner networks)</w:t>
            </w:r>
            <w:sdt>
              <w:sdtPr>
                <w:tag w:val="goog_rdk_8"/>
              </w:sdtPr>
              <w:sdtContent>
                <w:ins w:author="Perez, Johanna K" w:id="4" w:date="2023-02-06T11:54:00Z">
                  <w:r w:rsidDel="00000000" w:rsidR="00000000" w:rsidRPr="00000000">
                    <w:rPr>
                      <w:rtl w:val="0"/>
                    </w:rPr>
                    <w:t xml:space="preserve"> not connected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Supplier orgs </w:t>
            </w:r>
            <w:sdt>
              <w:sdtPr>
                <w:tag w:val="goog_rdk_9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currently connected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Submitting invoices through their customers or their own portals/electronic invoices/3rd party networks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Submitting still manual invoices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Solution Providers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3rd party solution providers ex. Ariba, Tungsten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Different </w:t>
            </w:r>
            <w:sdt>
              <w:sdtPr>
                <w:tag w:val="goog_rdk_10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associations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 - ex. Transportations, gas/oil/petroleum industry, auto industry - EDI standards,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ind w:left="90" w:firstLine="0"/>
              <w:rPr>
                <w:b w:val="1"/>
              </w:rPr>
            </w:pPr>
            <w:sdt>
              <w:sdtPr>
                <w:tag w:val="goog_rdk_11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Participants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left="90" w:firstLine="0"/>
              <w:rPr/>
            </w:pPr>
            <w:sdt>
              <w:sdtPr>
                <w:tag w:val="goog_rdk_12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The Oversight Entity (Digital Business Networks Alliance) will execute the marketing plan/roadmap.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Questions for Oversight to address:</w:t>
            </w:r>
          </w:p>
          <w:p w:rsidR="00000000" w:rsidDel="00000000" w:rsidP="00000000" w:rsidRDefault="00000000" w:rsidRPr="00000000" w14:paraId="0000002A">
            <w:pPr>
              <w:ind w:left="90" w:firstLine="0"/>
              <w:rPr>
                <w:b w:val="1"/>
              </w:rPr>
            </w:pPr>
            <w:sdt>
              <w:sdtPr>
                <w:tag w:val="goog_rdk_13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 Pilot Objectives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has to happen in phase 1 for it to be considered a success?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 the pilot phase what level of participation do we need (C1, C2/C3, C4)?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testing results do we want to see?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Are test/pilot participants to determine what success is or does the oversight committee decide?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Is the assumption that all test participants will roll into production after a successful test?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Is the Oversight Committee open to the market awareness team developing an overarching campaign/theme that covers all communications during pilot and production?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sdt>
              <w:sdtPr>
                <w:tag w:val="goog_rdk_14"/>
              </w:sdtPr>
              <w:sdtContent>
                <w:commentRangeStart w:id="6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Post Launch Objectives 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is success?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Buyers, suppliers and solution providers (both in the pilot and not) proactively participating in the framework by EOY 2023. </w:t>
            </w:r>
          </w:p>
          <w:p w:rsidR="00000000" w:rsidDel="00000000" w:rsidP="00000000" w:rsidRDefault="00000000" w:rsidRPr="00000000" w14:paraId="00000035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15 - 20 Buyers (also to include gorilla corporates)</w:t>
            </w:r>
          </w:p>
          <w:p w:rsidR="00000000" w:rsidDel="00000000" w:rsidP="00000000" w:rsidRDefault="00000000" w:rsidRPr="00000000" w14:paraId="00000036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Suppliers </w:t>
            </w:r>
          </w:p>
          <w:p w:rsidR="00000000" w:rsidDel="00000000" w:rsidP="00000000" w:rsidRDefault="00000000" w:rsidRPr="00000000" w14:paraId="00000037">
            <w:pPr>
              <w:numPr>
                <w:ilvl w:val="3"/>
                <w:numId w:val="4"/>
              </w:numPr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5 Strategic suppliers </w:t>
            </w:r>
          </w:p>
          <w:p w:rsidR="00000000" w:rsidDel="00000000" w:rsidP="00000000" w:rsidRDefault="00000000" w:rsidRPr="00000000" w14:paraId="00000038">
            <w:pPr>
              <w:numPr>
                <w:ilvl w:val="3"/>
                <w:numId w:val="4"/>
              </w:numPr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10 - 20% of suppliers of target buyers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5 - 10 Solution Providers (U.S. based)</w:t>
            </w:r>
          </w:p>
          <w:p w:rsidR="00000000" w:rsidDel="00000000" w:rsidP="00000000" w:rsidRDefault="00000000" w:rsidRPr="00000000" w14:paraId="0000003A">
            <w:pPr>
              <w:numPr>
                <w:ilvl w:val="3"/>
                <w:numId w:val="4"/>
              </w:numPr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Non-industry specific </w:t>
            </w:r>
          </w:p>
          <w:p w:rsidR="00000000" w:rsidDel="00000000" w:rsidP="00000000" w:rsidRDefault="00000000" w:rsidRPr="00000000" w14:paraId="0000003B">
            <w:pPr>
              <w:numPr>
                <w:ilvl w:val="3"/>
                <w:numId w:val="4"/>
              </w:numPr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Industry specific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Number of pilot participants (C1/C4) that go live at EOY 2023?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20 - 25%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C1/C4 tiers/industries should we target to achieve desired volume?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is the ideal/preferred before and after (in # or %) we are looking to achieve regarding invoice submission, payments, sharing of business documents from each of the 4 corners?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% of awareness saturation should we target among our target audiences and how do we measure it?</w:t>
            </w:r>
          </w:p>
          <w:p w:rsidR="00000000" w:rsidDel="00000000" w:rsidP="00000000" w:rsidRDefault="00000000" w:rsidRPr="00000000" w14:paraId="00000041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Adoption Strategies: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Target the Pilot participants and B2B networks for early adopters to create a “bandwagon effect”.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Align with the payments industry and ride the instant payments adoption wave.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Leverage the challenges businesses are experiencing post-pandemic with retaining / hiring positions that traditionally supported invoice and remittance processing.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ind w:left="720" w:hanging="360"/>
              <w:rPr/>
            </w:pPr>
            <w:sdt>
              <w:sdtPr>
                <w:tag w:val="goog_rdk_15"/>
              </w:sdtPr>
              <w:sdtContent>
                <w:commentRangeStart w:id="7"/>
              </w:sdtContent>
            </w:sdt>
            <w:r w:rsidDel="00000000" w:rsidR="00000000" w:rsidRPr="00000000">
              <w:rPr>
                <w:rtl w:val="0"/>
              </w:rPr>
              <w:t xml:space="preserve">Adoption campaign to target audience mentioned above. </w:t>
            </w:r>
          </w:p>
          <w:p w:rsidR="00000000" w:rsidDel="00000000" w:rsidP="00000000" w:rsidRDefault="00000000" w:rsidRPr="00000000" w14:paraId="0000004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-Targeted communications for corporate adoption.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 presence at industry events/conferences to spread awareness. 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Cross promotion of Fed’s promotion of the e-remittance pilot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Tactics/Deliverables/Channels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E-invoice Exchange Market Pilot Deliverables: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These are deliverables developed by MAAC and need further refinement prior to external publication.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16"/>
              </w:sdtPr>
              <w:sdtContent>
                <w:commentRangeStart w:id="8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Key Message Reservoir</w:t>
            </w:r>
            <w:r w:rsidDel="00000000" w:rsidR="00000000" w:rsidRPr="00000000">
              <w:rPr>
                <w:rtl w:val="0"/>
              </w:rPr>
              <w:t xml:space="preserve">: Houses all key messages targeted to all 4 corner participants and their respective audiences.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Use Case Guide: </w:t>
            </w:r>
            <w:r w:rsidDel="00000000" w:rsidR="00000000" w:rsidRPr="00000000">
              <w:rPr>
                <w:rtl w:val="0"/>
              </w:rPr>
              <w:t xml:space="preserve">Outlines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40504"/>
                <w:rtl w:val="0"/>
              </w:rPr>
              <w:t xml:space="preserve">benefits for supplier/buyer/solution provider. Internal talking points by audience. Incentives ("carrots") for adoption for supplier/buyer relationships.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Pilot Toolkit: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40504"/>
                <w:rtl w:val="0"/>
              </w:rPr>
              <w:t xml:space="preserve">Helps communicate about the e-invoice exchange market pilot with any relevant audience. (note: should review content and further evolve content for production stage).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rPr>
                <w:color w:val="040504"/>
              </w:rPr>
            </w:pPr>
            <w:r w:rsidDel="00000000" w:rsidR="00000000" w:rsidRPr="00000000">
              <w:rPr>
                <w:b w:val="1"/>
                <w:color w:val="040504"/>
                <w:rtl w:val="0"/>
              </w:rPr>
              <w:t xml:space="preserve">Participant List:</w:t>
            </w:r>
            <w:r w:rsidDel="00000000" w:rsidR="00000000" w:rsidRPr="00000000">
              <w:rPr>
                <w:color w:val="040504"/>
                <w:rtl w:val="0"/>
              </w:rPr>
              <w:t xml:space="preserve"> A list of market pilot organizations to give insight into participating trading partners. (note: should review content and further evolve content for production stage).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>
                <w:color w:val="040504"/>
              </w:rPr>
            </w:pPr>
            <w:r w:rsidDel="00000000" w:rsidR="00000000" w:rsidRPr="00000000">
              <w:rPr>
                <w:b w:val="1"/>
                <w:color w:val="040504"/>
                <w:rtl w:val="0"/>
              </w:rPr>
              <w:t xml:space="preserve">Adoption Survey:</w:t>
            </w:r>
            <w:r w:rsidDel="00000000" w:rsidR="00000000" w:rsidRPr="00000000">
              <w:rPr>
                <w:color w:val="040504"/>
                <w:rtl w:val="0"/>
              </w:rPr>
              <w:t xml:space="preserve"> A survey designed to target pilot participants with questions on their adoption status to communicate results more broadly to achieve a “bandwagon effect”. Also, identify user stories and feedback for a future adoption campaign (see below). </w:t>
            </w:r>
          </w:p>
          <w:p w:rsidR="00000000" w:rsidDel="00000000" w:rsidP="00000000" w:rsidRDefault="00000000" w:rsidRPr="00000000" w14:paraId="0000005B">
            <w:pPr>
              <w:ind w:left="720" w:firstLine="0"/>
              <w:rPr>
                <w:color w:val="04050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i w:val="1"/>
                <w:color w:val="040504"/>
              </w:rPr>
            </w:pPr>
            <w:r w:rsidDel="00000000" w:rsidR="00000000" w:rsidRPr="00000000">
              <w:rPr>
                <w:b w:val="1"/>
                <w:color w:val="040504"/>
                <w:rtl w:val="0"/>
              </w:rPr>
              <w:t xml:space="preserve">Recommended Future Deliverables (in order of importance):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color w:val="04050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color w:val="040504"/>
                <w:u w:val="single"/>
              </w:rPr>
            </w:pPr>
            <w:r w:rsidDel="00000000" w:rsidR="00000000" w:rsidRPr="00000000">
              <w:rPr>
                <w:b w:val="1"/>
                <w:color w:val="040504"/>
                <w:u w:val="single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Establishing an email domain for entity communications to partners, members and leads should be a top priority. This will serve as the main point of contact to engage and connect with the entity.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Website: </w:t>
            </w:r>
            <w:r w:rsidDel="00000000" w:rsidR="00000000" w:rsidRPr="00000000">
              <w:rPr>
                <w:rtl w:val="0"/>
              </w:rPr>
              <w:t xml:space="preserve">A top communications priority for the oversight entity is to establish a website to serve as the primary source for all other communication channels. Once a website is established, the oversight entity will have the ability to own the promotional strategy for the exchange framework to drive awareness and adoption via numerous communication channels.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Media</w:t>
            </w:r>
            <w:r w:rsidDel="00000000" w:rsidR="00000000" w:rsidRPr="00000000">
              <w:rPr>
                <w:rtl w:val="0"/>
              </w:rPr>
              <w:t xml:space="preserve">: Recommended platforms are LinkedIn and Twitter and later YouTube if there is video content.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Campaign Tool</w:t>
            </w:r>
            <w:r w:rsidDel="00000000" w:rsidR="00000000" w:rsidRPr="00000000">
              <w:rPr>
                <w:rtl w:val="0"/>
              </w:rPr>
              <w:t xml:space="preserve">: For mass-member email communications we recommend a subscription of this type.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Survey Tool: </w:t>
            </w:r>
            <w:r w:rsidDel="00000000" w:rsidR="00000000" w:rsidRPr="00000000">
              <w:rPr>
                <w:rtl w:val="0"/>
              </w:rPr>
              <w:t xml:space="preserve">For member surveys we recommend a subscription of this type.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Analytics: </w:t>
            </w:r>
            <w:r w:rsidDel="00000000" w:rsidR="00000000" w:rsidRPr="00000000">
              <w:rPr>
                <w:rtl w:val="0"/>
              </w:rPr>
              <w:t xml:space="preserve">To measure the level of engagement on their website.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Provider Marketing Channels: </w:t>
            </w:r>
            <w:r w:rsidDel="00000000" w:rsidR="00000000" w:rsidRPr="00000000">
              <w:rPr>
                <w:rtl w:val="0"/>
              </w:rPr>
              <w:t xml:space="preserve">Leverage the service provider social media pages, blogs, etc. to increase adoption and get the word out.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Tactics: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The following tactics are listed and segmented by Launch and Post Launch Marketing:</w:t>
              <w:br w:type="textWrapping"/>
            </w:r>
          </w:p>
          <w:p w:rsidR="00000000" w:rsidDel="00000000" w:rsidP="00000000" w:rsidRDefault="00000000" w:rsidRPr="00000000" w14:paraId="0000006A">
            <w:pPr>
              <w:rPr>
                <w:b w:val="1"/>
                <w:u w:val="single"/>
              </w:rPr>
            </w:pPr>
            <w:sdt>
              <w:sdtPr>
                <w:tag w:val="goog_rdk_17"/>
              </w:sdtPr>
              <w:sdtContent>
                <w:commentRangeStart w:id="9"/>
              </w:sdtContent>
            </w:sdt>
            <w:r w:rsidDel="00000000" w:rsidR="00000000" w:rsidRPr="00000000">
              <w:rPr>
                <w:b w:val="1"/>
                <w:u w:val="single"/>
                <w:rtl w:val="0"/>
              </w:rPr>
              <w:t xml:space="preserve">LA</w:t>
            </w:r>
            <w:sdt>
              <w:sdtPr>
                <w:tag w:val="goog_rdk_18"/>
              </w:sdtPr>
              <w:sdtContent>
                <w:commentRangeStart w:id="10"/>
              </w:sdtContent>
            </w:sdt>
            <w:r w:rsidDel="00000000" w:rsidR="00000000" w:rsidRPr="00000000">
              <w:rPr>
                <w:b w:val="1"/>
                <w:u w:val="single"/>
                <w:rtl w:val="0"/>
              </w:rPr>
              <w:t xml:space="preserve">UNCH Tactics</w:t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Blog/Article:</w:t>
            </w:r>
            <w:r w:rsidDel="00000000" w:rsidR="00000000" w:rsidRPr="00000000">
              <w:rPr>
                <w:rtl w:val="0"/>
              </w:rPr>
              <w:t xml:space="preserve"> Announcement article/blog highlighting features and benefits of framework.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FPI blog article.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19"/>
              </w:sdtPr>
              <w:sdtContent>
                <w:commentRangeStart w:id="11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Landing Page: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While this may not make the final cut, a simple landing page to house helpful/instructional information and enable interested entities to submit a simple form.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Announcement email: </w:t>
            </w:r>
            <w:r w:rsidDel="00000000" w:rsidR="00000000" w:rsidRPr="00000000">
              <w:rPr>
                <w:rtl w:val="0"/>
              </w:rPr>
              <w:t xml:space="preserve">Initial announcement regarding entity and its implications for each of the corners.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Email to FPI and BPC community, segmented by individual corner.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Draft email communications for adopters/members to share with networks.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ind w:left="720" w:hanging="360"/>
              <w:rPr/>
            </w:pPr>
            <w:sdt>
              <w:sdtPr>
                <w:tag w:val="goog_rdk_20"/>
              </w:sdtPr>
              <w:sdtContent>
                <w:commentRangeStart w:id="12"/>
              </w:sdtContent>
            </w:sdt>
            <w:sdt>
              <w:sdtPr>
                <w:tag w:val="goog_rdk_21"/>
              </w:sdtPr>
              <w:sdtContent>
                <w:commentRangeStart w:id="13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Marketing Member Toolkit</w:t>
            </w:r>
            <w:r w:rsidDel="00000000" w:rsidR="00000000" w:rsidRPr="00000000">
              <w:rPr>
                <w:rtl w:val="0"/>
              </w:rPr>
              <w:t xml:space="preserve">: A resource to help members develop their own messaging and marketing plans.</w:t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ind w:left="72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E-newsletter: </w:t>
            </w:r>
            <w:r w:rsidDel="00000000" w:rsidR="00000000" w:rsidRPr="00000000">
              <w:rPr>
                <w:color w:val="040504"/>
                <w:highlight w:val="white"/>
                <w:rtl w:val="0"/>
              </w:rPr>
              <w:t xml:space="preserve">e-newsletter to payments industry stakeholders 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5"/>
              </w:numPr>
              <w:ind w:left="1440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color w:val="040504"/>
                <w:highlight w:val="yellow"/>
                <w:rtl w:val="0"/>
              </w:rPr>
              <w:t xml:space="preserve">FPI Pulse e-newsletter to 11K+ payments industry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line="300" w:lineRule="auto"/>
              <w:ind w:left="720" w:hanging="360"/>
              <w:rPr/>
            </w:pPr>
            <w:sdt>
              <w:sdtPr>
                <w:tag w:val="goog_rdk_22"/>
              </w:sdtPr>
              <w:sdtContent>
                <w:commentRangeStart w:id="14"/>
              </w:sdtContent>
            </w:sdt>
            <w:sdt>
              <w:sdtPr>
                <w:tag w:val="goog_rdk_23"/>
              </w:sdtPr>
              <w:sdtContent>
                <w:commentRangeStart w:id="15"/>
              </w:sdtContent>
            </w:sdt>
            <w:r w:rsidDel="00000000" w:rsidR="00000000" w:rsidRPr="00000000">
              <w:rPr>
                <w:b w:val="1"/>
                <w:color w:val="040504"/>
                <w:rtl w:val="0"/>
              </w:rPr>
              <w:t xml:space="preserve">Adoption Campaign</w:t>
            </w:r>
            <w:r w:rsidDel="00000000" w:rsidR="00000000" w:rsidRPr="00000000">
              <w:rPr>
                <w:color w:val="040504"/>
                <w:rtl w:val="0"/>
              </w:rPr>
              <w:t xml:space="preserve">​: </w:t>
            </w: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color w:val="040504"/>
                <w:rtl w:val="0"/>
              </w:rPr>
              <w:t xml:space="preserve">Leverage the reach/network of framework membership and oversight entity to execute on an adoption strategy. Identify user stories/feedback for adoption campaign.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Blog and Social Media Starters:</w:t>
            </w:r>
            <w:r w:rsidDel="00000000" w:rsidR="00000000" w:rsidRPr="00000000">
              <w:rPr>
                <w:rtl w:val="0"/>
              </w:rPr>
              <w:t xml:space="preserve"> Highlighting key message nuggets framework participants should incorporate into their (internal and external) communications. Also shares relevant news from the oversight entity on product updates. 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Organic and paid social media promotion.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Links to Fed and BPC social media channels.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Draft social media language - slightly different language for each corner (or buyer/supplier/provider.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Draft social media graphic announcing the launch of the entity.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 Study/Use Case Template:</w:t>
            </w:r>
            <w:r w:rsidDel="00000000" w:rsidR="00000000" w:rsidRPr="00000000">
              <w:rPr>
                <w:rtl w:val="0"/>
              </w:rPr>
              <w:t xml:space="preserve"> Allows pilot participants to complete and submit to MA group for case study creation and BPC/MA group distribution. Case studies to highlight all benefits 4-corner participants (and their target audiences) receive from the framework.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5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This was not included in the Launch Communication Plan.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Post Launch Tactics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The following tactics while recommended may require more resources (time and budget) therefore are recommended for a later date:</w:t>
              <w:br w:type="textWrapping"/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Participant List</w:t>
            </w:r>
            <w:r w:rsidDel="00000000" w:rsidR="00000000" w:rsidRPr="00000000">
              <w:rPr>
                <w:rtl w:val="0"/>
              </w:rPr>
              <w:t xml:space="preserve">: Similar to what was created during the pilot stage, a list of organizations that are connected to the network to help members identify trading partners. This may also be needed for external communications to create a bandwagon.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Content Calendar: </w:t>
            </w:r>
            <w:r w:rsidDel="00000000" w:rsidR="00000000" w:rsidRPr="00000000">
              <w:rPr>
                <w:rtl w:val="0"/>
              </w:rPr>
              <w:t xml:space="preserve">Create and manage a calendar of external-facing communications to ensure consistency of message and appropriate deployment timing.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Onboarding email templates: </w:t>
            </w:r>
            <w:r w:rsidDel="00000000" w:rsidR="00000000" w:rsidRPr="00000000">
              <w:rPr>
                <w:rtl w:val="0"/>
              </w:rPr>
              <w:t xml:space="preserve">While more operational than promotional, it will be critical to establish communication templates that instruct members on how to onboard to the framework.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Internal eNewsletter (Hot News): </w:t>
            </w:r>
            <w:r w:rsidDel="00000000" w:rsidR="00000000" w:rsidRPr="00000000">
              <w:rPr>
                <w:rtl w:val="0"/>
              </w:rPr>
              <w:t xml:space="preserve">Establishing an e-newsletter targeted at members, highlighting 3 things: what has happened, what needs to happen next, timeframe in which it will happen.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Establish Presence at Industry Conferences: </w:t>
            </w:r>
            <w:r w:rsidDel="00000000" w:rsidR="00000000" w:rsidRPr="00000000">
              <w:rPr>
                <w:rtl w:val="0"/>
              </w:rPr>
              <w:t xml:space="preserve">Determine priority conferences.</w:t>
            </w:r>
            <w:r w:rsidDel="00000000" w:rsidR="00000000" w:rsidRPr="00000000">
              <w:rPr>
                <w:b w:val="1"/>
                <w:color w:val="44444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Attend industry conferences and establish a DBNA speaker and expert on this topic.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ind w:left="720" w:hanging="360"/>
            </w:pPr>
            <w:sdt>
              <w:sdtPr>
                <w:tag w:val="goog_rdk_24"/>
              </w:sdtPr>
              <w:sdtContent>
                <w:commentRangeStart w:id="16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Scorecard:</w:t>
            </w:r>
            <w:r w:rsidDel="00000000" w:rsidR="00000000" w:rsidRPr="00000000">
              <w:rPr>
                <w:rtl w:val="0"/>
              </w:rPr>
              <w:t xml:space="preserve"> Tracking and identifying which participants are live, their progress, and the milestones reached - distributed to all participants and leveraged for external communication (see blog/SM primer). 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ind w:left="720" w:hanging="360"/>
            </w:pPr>
            <w:sdt>
              <w:sdtPr>
                <w:tag w:val="goog_rdk_25"/>
              </w:sdtPr>
              <w:sdtContent>
                <w:commentRangeStart w:id="17"/>
              </w:sdtContent>
            </w:sdt>
            <w:sdt>
              <w:sdtPr>
                <w:tag w:val="goog_rdk_26"/>
              </w:sdtPr>
              <w:sdtContent>
                <w:commentRangeStart w:id="18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eBook/Instruction Guide:</w:t>
            </w:r>
            <w:r w:rsidDel="00000000" w:rsidR="00000000" w:rsidRPr="00000000">
              <w:rPr>
                <w:rtl w:val="0"/>
              </w:rPr>
              <w:t xml:space="preserve"> Highlights all features and benefits for 4-corner participants and their target audiences. High-level overview that answers the most important questions for all audiences (this could also be a landing page/web page instead).</w:t>
            </w:r>
            <w:commentRangeEnd w:id="17"/>
            <w:r w:rsidDel="00000000" w:rsidR="00000000" w:rsidRPr="00000000">
              <w:commentReference w:id="17"/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 Publication Articles:</w:t>
            </w:r>
            <w:r w:rsidDel="00000000" w:rsidR="00000000" w:rsidRPr="00000000">
              <w:rPr>
                <w:rtl w:val="0"/>
              </w:rPr>
              <w:t xml:space="preserve"> Submission to select trade publications, highlighting the work of BPC and touting specific milestones: 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Journal of Digital Banking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Journal of Payments Strat/Systems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Business Insider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WSJ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Fortune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Inc.</w:t>
            </w:r>
          </w:p>
          <w:sdt>
            <w:sdtPr>
              <w:tag w:val="goog_rdk_28"/>
            </w:sdtPr>
            <w:sdtContent>
              <w:p w:rsidR="00000000" w:rsidDel="00000000" w:rsidP="00000000" w:rsidRDefault="00000000" w:rsidRPr="00000000" w14:paraId="0000008D">
                <w:pPr>
                  <w:numPr>
                    <w:ilvl w:val="1"/>
                    <w:numId w:val="5"/>
                  </w:numPr>
                  <w:ind w:left="1440" w:hanging="360"/>
                  <w:rPr>
                    <w:ins w:author="Perez, Johanna K" w:id="5" w:date="2023-02-06T12:05:00Z"/>
                  </w:rPr>
                </w:pPr>
                <w:r w:rsidDel="00000000" w:rsidR="00000000" w:rsidRPr="00000000">
                  <w:rPr>
                    <w:rtl w:val="0"/>
                  </w:rPr>
                  <w:t xml:space="preserve">Payment publications</w:t>
                </w:r>
                <w:sdt>
                  <w:sdtPr>
                    <w:tag w:val="goog_rdk_27"/>
                  </w:sdtPr>
                  <w:sdtContent>
                    <w:ins w:author="Perez, Johanna K" w:id="5" w:date="2023-02-06T12:05:00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8E">
                <w:pPr>
                  <w:numPr>
                    <w:ilvl w:val="1"/>
                    <w:numId w:val="5"/>
                  </w:numPr>
                  <w:ind w:left="1440" w:hanging="360"/>
                  <w:rPr>
                    <w:ins w:author="Perez, Johanna K" w:id="5" w:date="2023-02-06T12:05:00Z"/>
                  </w:rPr>
                </w:pPr>
                <w:sdt>
                  <w:sdtPr>
                    <w:tag w:val="goog_rdk_29"/>
                  </w:sdtPr>
                  <w:sdtContent>
                    <w:ins w:author="Perez, Johanna K" w:id="5" w:date="2023-02-06T12:05:00Z"/>
                    <w:sdt>
                      <w:sdtPr>
                        <w:tag w:val="goog_rdk_30"/>
                      </w:sdtPr>
                      <w:sdtContent>
                        <w:commentRangeStart w:id="19"/>
                      </w:sdtContent>
                    </w:sdt>
                    <w:ins w:author="Perez, Johanna K" w:id="5" w:date="2023-02-06T12:05:00Z">
                      <w:r w:rsidDel="00000000" w:rsidR="00000000" w:rsidRPr="00000000">
                        <w:rPr>
                          <w:rtl w:val="0"/>
                        </w:rPr>
                        <w:t xml:space="preserve">PYMNTS</w:t>
                      </w:r>
                    </w:ins>
                  </w:sdtContent>
                </w:sdt>
              </w:p>
            </w:sdtContent>
          </w:sdt>
          <w:p w:rsidR="00000000" w:rsidDel="00000000" w:rsidP="00000000" w:rsidRDefault="00000000" w:rsidRPr="00000000" w14:paraId="0000008F">
            <w:pPr>
              <w:numPr>
                <w:ilvl w:val="1"/>
                <w:numId w:val="5"/>
              </w:numPr>
              <w:ind w:left="1440" w:hanging="360"/>
              <w:rPr/>
            </w:pPr>
            <w:sdt>
              <w:sdtPr>
                <w:tag w:val="goog_rdk_32"/>
              </w:sdtPr>
              <w:sdtContent>
                <w:ins w:author="Perez, Johanna K" w:id="5" w:date="2023-02-06T12:05:00Z">
                  <w:r w:rsidDel="00000000" w:rsidR="00000000" w:rsidRPr="00000000">
                    <w:rPr>
                      <w:rtl w:val="0"/>
                    </w:rPr>
                    <w:t xml:space="preserve">American Banker</w:t>
                  </w:r>
                </w:ins>
              </w:sdtContent>
            </w:sdt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 Series/Clips:</w:t>
            </w:r>
            <w:r w:rsidDel="00000000" w:rsidR="00000000" w:rsidRPr="00000000">
              <w:rPr>
                <w:rtl w:val="0"/>
              </w:rPr>
              <w:t xml:space="preserve"> Features pilot and production participants speaking to the benefits of the e-invoice exchange framework and how all 4 corners (and their target audiences) will receive value.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Partner With Networks/Corporates/Seal of Approval:</w:t>
            </w:r>
            <w:r w:rsidDel="00000000" w:rsidR="00000000" w:rsidRPr="00000000">
              <w:rPr>
                <w:rtl w:val="0"/>
              </w:rPr>
              <w:t xml:space="preserve"> Create co-branding opportunities with solution providers and corporates/AP buyers. Develop the “seal of approval” highlighting the e-invoice framework and the interoperability that benefits everyone.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Creative Assets: </w:t>
            </w:r>
            <w:r w:rsidDel="00000000" w:rsidR="00000000" w:rsidRPr="00000000">
              <w:rPr>
                <w:rtl w:val="0"/>
              </w:rPr>
              <w:t xml:space="preserve">Partner with an agency to develop additional creative assets to drive awareness and adoption (videos, MP4 graphics, etc).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ind w:left="9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other methods of electronic invoicing and payment data, from an interoperability perspective, are available to our target audiences?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ind w:left="9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ind w:left="9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Marketing Communications Campaign TBD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ind w:left="9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Anticipated Outcomes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ind w:left="9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ind w:left="9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Determining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ind w:left="9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Determining ROI - what should success look like?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provide logos (in PNG format) or other relevant assets (photos, artwork, etc) for the creation of the case study.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ind w:left="90" w:firstLine="0"/>
              <w:rPr>
                <w:b w:val="1"/>
              </w:rPr>
            </w:pPr>
            <w:sdt>
              <w:sdtPr>
                <w:tag w:val="goog_rdk_33"/>
              </w:sdtPr>
              <w:sdtContent>
                <w:commentRangeStart w:id="20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2023 </w:t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b w:val="1"/>
                <w:rtl w:val="0"/>
              </w:rPr>
              <w:t xml:space="preserve"> Roadmap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720" w:hanging="360"/>
            </w:pPr>
            <w:sdt>
              <w:sdtPr>
                <w:tag w:val="goog_rdk_34"/>
              </w:sdtPr>
              <w:sdtContent>
                <w:commentRangeStart w:id="21"/>
              </w:sdtContent>
            </w:sdt>
            <w:r w:rsidDel="00000000" w:rsidR="00000000" w:rsidRPr="00000000">
              <w:rPr>
                <w:rtl w:val="0"/>
              </w:rPr>
              <w:t xml:space="preserve">Begin identifying and drafting content for website 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sdt>
              <w:sdtPr>
                <w:tag w:val="goog_rdk_35"/>
              </w:sdtPr>
              <w:sdtContent>
                <w:commentRangeStart w:id="22"/>
              </w:sdtContent>
            </w:sdt>
            <w:r w:rsidDel="00000000" w:rsidR="00000000" w:rsidRPr="00000000">
              <w:rPr>
                <w:b w:val="1"/>
                <w:color w:val="6aa84f"/>
                <w:rtl w:val="0"/>
              </w:rPr>
              <w:t xml:space="preserve">Establish an email domain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(must happen before launch communications in April)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Subscribe to email tool </w:t>
            </w:r>
          </w:p>
          <w:p w:rsidR="00000000" w:rsidDel="00000000" w:rsidP="00000000" w:rsidRDefault="00000000" w:rsidRPr="00000000" w14:paraId="000000C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Establish contact form (determine what information is needed from new leads)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ind w:left="720" w:hanging="360"/>
            </w:pPr>
            <w:sdt>
              <w:sdtPr>
                <w:tag w:val="goog_rdk_36"/>
              </w:sdtPr>
              <w:sdtContent>
                <w:commentRangeStart w:id="23"/>
              </w:sdtContent>
            </w:sdt>
            <w:r w:rsidDel="00000000" w:rsidR="00000000" w:rsidRPr="00000000">
              <w:rPr>
                <w:rtl w:val="0"/>
              </w:rPr>
              <w:t xml:space="preserve">Launch oversight </w:t>
            </w:r>
            <w:r w:rsidDel="00000000" w:rsidR="00000000" w:rsidRPr="00000000">
              <w:rPr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  <w:t xml:space="preserve"> website</w:t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Contact form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1"/>
              </w:numPr>
              <w:ind w:left="1440" w:hanging="360"/>
            </w:pPr>
            <w:sdt>
              <w:sdtPr>
                <w:tag w:val="goog_rdk_37"/>
              </w:sdtPr>
              <w:sdtContent>
                <w:commentRangeStart w:id="24"/>
              </w:sdtContent>
            </w:sdt>
            <w:sdt>
              <w:sdtPr>
                <w:tag w:val="goog_rdk_38"/>
              </w:sdtPr>
              <w:sdtContent>
                <w:commentRangeStart w:id="25"/>
              </w:sdtContent>
            </w:sdt>
            <w:r w:rsidDel="00000000" w:rsidR="00000000" w:rsidRPr="00000000">
              <w:rPr>
                <w:rtl w:val="0"/>
              </w:rPr>
              <w:t xml:space="preserve">Marketing Member Toolkit</w:t>
            </w:r>
            <w:commentRangeEnd w:id="24"/>
            <w:r w:rsidDel="00000000" w:rsidR="00000000" w:rsidRPr="00000000">
              <w:commentReference w:id="24"/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Support for the Fed’s launch communications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Cross promote through professional network or organization website</w:t>
            </w:r>
          </w:p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Onboarding communications, e.g., new member welcome email and instructions for onboarding</w:t>
            </w:r>
          </w:p>
          <w:p w:rsidR="00000000" w:rsidDel="00000000" w:rsidP="00000000" w:rsidRDefault="00000000" w:rsidRPr="00000000" w14:paraId="000000C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Later in 2023: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Establish social media channels (LinkedIn &amp; Twitter)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Launch membership drive campaign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Support promotion of the BPC’s e-remittance pilot in social media channels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is the necessary resource plan to support the above timeline/ proposal?</w:t>
            </w:r>
          </w:p>
        </w:tc>
      </w:tr>
    </w:tbl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anna Perez" w:id="20" w:date="2023-03-01T18:14:37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Heather: "we want quick wins but also a plan for long term growth"</w:t>
      </w:r>
    </w:p>
  </w:comment>
  <w:comment w:author="Ernie Martin" w:id="11" w:date="2023-03-20T21:39:22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may not make the cut, I will continue to encourage at least a simple landing page to house framework info and accept name/email from interested parties.</w:t>
      </w:r>
    </w:p>
  </w:comment>
  <w:comment w:author="Johanna Perez" w:id="12" w:date="2023-03-22T15:52:33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Heather: update marketing toolkit from pilot</w:t>
      </w:r>
    </w:p>
  </w:comment>
  <w:comment w:author="Johanna Perez" w:id="7" w:date="2023-02-03T17:55:03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deleting these two since they are listed as tactics in section below.</w:t>
      </w:r>
    </w:p>
  </w:comment>
  <w:comment w:author="Caroline Rainey" w:id="23" w:date="2023-03-02T18:47:55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from Heather: "Highlight current members to encourage others to join."</w:t>
      </w:r>
    </w:p>
  </w:comment>
  <w:comment w:author="Perez, Johanna K" w:id="19" w:date="2023-02-06T12:05:00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additional recommendations</w:t>
      </w:r>
    </w:p>
  </w:comment>
  <w:comment w:author="Johanna Perez" w:id="13" w:date="2023-02-02T16:23:30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 pilot deliverables to develop this (e.g., key message reservoir, business use case guide and marketing tool kit). This deliverables should be added to website.</w:t>
      </w:r>
    </w:p>
  </w:comment>
  <w:comment w:author="Johanna Perez" w:id="24" w:date="2023-02-02T16:23:30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 pilot deliverables to develop this (e.g., key message reservoir, business use case guide and marketing tool kit). This deliverables should be added to website.</w:t>
      </w:r>
    </w:p>
  </w:comment>
  <w:comment w:author="Perez, Johanna K" w:id="6" w:date="2023-02-06T11:59:00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did not edit any of the objectives in this plan we recommend these are vetted with Steering Committee/ Oversight at some point.</w:t>
      </w:r>
    </w:p>
  </w:comment>
  <w:comment w:author="Johanna Perez" w:id="16" w:date="2023-02-02T15:37:35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agree this type of tool would provide important content for external communications, however it may be more of an operational deliverable than a marketing one, recommend asking the board to develop this type of tool for marketing purposes</w:t>
      </w:r>
    </w:p>
  </w:comment>
  <w:comment w:author="Perez, Laura I" w:id="0" w:date="2023-02-03T16:46:00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have primary, secondary or tertiary? Feel like the audience section could be built out more...</w:t>
      </w:r>
    </w:p>
  </w:comment>
  <w:comment w:author="Johanna Perez" w:id="17" w:date="2023-02-02T15:33:57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not edit this description, but think the business use case guide developed during pilot could be leveraged for this deliverable</w:t>
      </w:r>
    </w:p>
  </w:comment>
  <w:comment w:author="Ernie Martin" w:id="18" w:date="2023-03-20T21:33:57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this to Post Launch</w:t>
      </w:r>
    </w:p>
  </w:comment>
  <w:comment w:author="Ernie Martin" w:id="8" w:date="2023-03-20T21:29:57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messaging should be pulled from this document, segmenting the buyer/supplier/provider messaging to ensure each corner gets their own, tailored message.</w:t>
      </w:r>
    </w:p>
  </w:comment>
  <w:comment w:author="Johanna Perez" w:id="25" w:date="2023-03-08T16:33:27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be added post launch</w:t>
      </w:r>
    </w:p>
  </w:comment>
  <w:comment w:author="Perez, Johanna K" w:id="4" w:date="2023-02-06T11:58:00Z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someone within leadership team is responsible for the marketing activities pursued in this plan. This person can advocate for necessary resources and help make decisions.</w:t>
      </w:r>
    </w:p>
  </w:comment>
  <w:comment w:author="Caroline Rainey" w:id="5" w:date="2023-01-27T15:09:12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deleting these pilot objectives, as these will no longer be needed post-launch.</w:t>
      </w:r>
    </w:p>
  </w:comment>
  <w:comment w:author="Caroline Rainey" w:id="22" w:date="2023-03-02T18:38:05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Completed.</w:t>
      </w:r>
    </w:p>
  </w:comment>
  <w:comment w:author="Perez, Laura I" w:id="2" w:date="2023-02-03T16:45:00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associations solution providers?</w:t>
      </w:r>
    </w:p>
  </w:comment>
  <w:comment w:author="Johanna Perez" w:id="21" w:date="2023-03-08T16:16:03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 page with contact information. In addition, asking members to asking members to add link to their website.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toolkit for members to leverage, e.g., logo</w:t>
      </w:r>
    </w:p>
  </w:comment>
  <w:comment w:author="Perez, Johanna K" w:id="3" w:date="2023-02-06T11:56:00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rewording to: "Leadership/Oversight"</w:t>
      </w:r>
    </w:p>
  </w:comment>
  <w:comment w:author="Johanna Perez" w:id="10" w:date="2023-03-22T15:50:53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Resources: pilot volunteers &amp; org resources</w:t>
      </w:r>
    </w:p>
  </w:comment>
  <w:comment w:author="Perez, Johanna K" w:id="1" w:date="2023-02-06T11:55:00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an important distinction? How will it drive marketing efforts?</w:t>
      </w:r>
    </w:p>
  </w:comment>
  <w:comment w:author="Johanna Perez" w:id="9" w:date="2023-03-22T15:47:58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 scenario</w:t>
      </w:r>
    </w:p>
  </w:comment>
  <w:comment w:author="Johanna Perez" w:id="14" w:date="2023-02-03T17:49:51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what the adoption survey will identify stories for?</w:t>
      </w:r>
    </w:p>
  </w:comment>
  <w:comment w:author="Ernie Martin" w:id="15" w:date="2023-03-20T21:36:58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this can simply mean the adoption survey - to simplify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D" w15:done="0"/>
  <w15:commentEx w15:paraId="000000DE" w15:done="0"/>
  <w15:commentEx w15:paraId="000000DF" w15:done="0"/>
  <w15:commentEx w15:paraId="000000E0" w15:done="0"/>
  <w15:commentEx w15:paraId="000000E1" w15:done="0"/>
  <w15:commentEx w15:paraId="000000E2" w15:done="0"/>
  <w15:commentEx w15:paraId="000000E3" w15:done="0"/>
  <w15:commentEx w15:paraId="000000E4" w15:done="0"/>
  <w15:commentEx w15:paraId="000000E5" w15:done="0"/>
  <w15:commentEx w15:paraId="000000E6" w15:done="0"/>
  <w15:commentEx w15:paraId="000000E7" w15:done="0"/>
  <w15:commentEx w15:paraId="000000E8" w15:done="0"/>
  <w15:commentEx w15:paraId="000000E9" w15:paraIdParent="000000E8" w15:done="0"/>
  <w15:commentEx w15:paraId="000000EA" w15:done="0"/>
  <w15:commentEx w15:paraId="000000EB" w15:done="0"/>
  <w15:commentEx w15:paraId="000000EC" w15:done="0"/>
  <w15:commentEx w15:paraId="000000ED" w15:done="0"/>
  <w15:commentEx w15:paraId="000000EE" w15:done="0"/>
  <w15:commentEx w15:paraId="000000EF" w15:done="0"/>
  <w15:commentEx w15:paraId="000000F2" w15:done="0"/>
  <w15:commentEx w15:paraId="000000F3" w15:done="0"/>
  <w15:commentEx w15:paraId="000000F4" w15:done="0"/>
  <w15:commentEx w15:paraId="000000F5" w15:done="0"/>
  <w15:commentEx w15:paraId="000000F6" w15:done="0"/>
  <w15:commentEx w15:paraId="000000F7" w15:done="0"/>
  <w15:commentEx w15:paraId="000000F8" w15:paraIdParent="000000F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ind w:left="-260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462213" cy="93116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2213" cy="9311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ind w:left="-260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br w:type="textWrapping"/>
      <w:t xml:space="preserve">E-invoice Exchange Framework</w:t>
      <w:br w:type="textWrapping"/>
      <w:t xml:space="preserve">Marketing-Communications Plan/ Roadmap</w:t>
    </w:r>
  </w:p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FE74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74F4"/>
  </w:style>
  <w:style w:type="paragraph" w:styleId="Footer">
    <w:name w:val="footer"/>
    <w:basedOn w:val="Normal"/>
    <w:link w:val="FooterChar"/>
    <w:uiPriority w:val="99"/>
    <w:unhideWhenUsed w:val="1"/>
    <w:rsid w:val="00FE74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74F4"/>
  </w:style>
  <w:style w:type="paragraph" w:styleId="Revision">
    <w:name w:val="Revision"/>
    <w:hidden w:val="1"/>
    <w:uiPriority w:val="99"/>
    <w:semiHidden w:val="1"/>
    <w:rsid w:val="0029145A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9145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9145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J5F8cvSLji7YGe7hwVHtT2+Itg==">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2023-02-08T15:59:00Z</dcterms:created>
  <dc:creator>Perez, Laura 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269c60-0483-4c57-9e8c-3779d6900235_Enabled">
    <vt:lpwstr>true</vt:lpwstr>
  </property>
  <property fmtid="{D5CDD505-2E9C-101B-9397-08002B2CF9AE}" pid="3" name="MSIP_Label_65269c60-0483-4c57-9e8c-3779d6900235_SetDate">
    <vt:lpwstr>2023-02-03T23:09:09Z</vt:lpwstr>
  </property>
  <property fmtid="{D5CDD505-2E9C-101B-9397-08002B2CF9AE}" pid="4" name="MSIP_Label_65269c60-0483-4c57-9e8c-3779d6900235_Method">
    <vt:lpwstr>Privileged</vt:lpwstr>
  </property>
  <property fmtid="{D5CDD505-2E9C-101B-9397-08002B2CF9AE}" pid="5" name="MSIP_Label_65269c60-0483-4c57-9e8c-3779d6900235_Name">
    <vt:lpwstr>65269c60-0483-4c57-9e8c-3779d6900235</vt:lpwstr>
  </property>
  <property fmtid="{D5CDD505-2E9C-101B-9397-08002B2CF9AE}" pid="6" name="MSIP_Label_65269c60-0483-4c57-9e8c-3779d6900235_SiteId">
    <vt:lpwstr>b397c653-5b19-463f-b9fc-af658ded9128</vt:lpwstr>
  </property>
  <property fmtid="{D5CDD505-2E9C-101B-9397-08002B2CF9AE}" pid="7" name="MSIP_Label_65269c60-0483-4c57-9e8c-3779d6900235_ActionId">
    <vt:lpwstr>fcde94a8-3b82-45bc-a8d7-16b0fdabae52</vt:lpwstr>
  </property>
  <property fmtid="{D5CDD505-2E9C-101B-9397-08002B2CF9AE}" pid="8" name="MSIP_Label_65269c60-0483-4c57-9e8c-3779d6900235_ContentBits">
    <vt:lpwstr>0</vt:lpwstr>
  </property>
</Properties>
</file>